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72CA5" w14:textId="77777777" w:rsidR="00701576" w:rsidRPr="00A80AFF" w:rsidRDefault="00701576" w:rsidP="00701576">
      <w:pPr>
        <w:spacing w:after="0" w:line="240" w:lineRule="auto"/>
        <w:jc w:val="both"/>
        <w:rPr>
          <w:b/>
          <w:sz w:val="28"/>
        </w:rPr>
      </w:pPr>
      <w:r w:rsidRPr="00A80AFF">
        <w:rPr>
          <w:b/>
          <w:sz w:val="28"/>
        </w:rPr>
        <w:t>Reglamento Prácticas Profesionales</w:t>
      </w:r>
    </w:p>
    <w:p w14:paraId="336867FF" w14:textId="570C6534" w:rsidR="00701576" w:rsidRPr="005E78B1" w:rsidRDefault="00701576" w:rsidP="00701576">
      <w:pPr>
        <w:spacing w:after="0" w:line="240" w:lineRule="auto"/>
        <w:jc w:val="both"/>
        <w:rPr>
          <w:bCs/>
          <w:i/>
          <w:iCs/>
          <w:szCs w:val="20"/>
        </w:rPr>
      </w:pPr>
      <w:r w:rsidRPr="005E78B1">
        <w:rPr>
          <w:bCs/>
          <w:i/>
          <w:iCs/>
          <w:szCs w:val="20"/>
        </w:rPr>
        <w:t xml:space="preserve">Del proceso de práctica de la carrera de ingeniería civil </w:t>
      </w:r>
      <w:r w:rsidR="007C6F8C">
        <w:rPr>
          <w:bCs/>
          <w:i/>
          <w:iCs/>
          <w:szCs w:val="20"/>
        </w:rPr>
        <w:t>informática</w:t>
      </w:r>
    </w:p>
    <w:p w14:paraId="6271E2AA" w14:textId="77777777" w:rsidR="00A80AFF" w:rsidRPr="00A80AFF" w:rsidRDefault="00A80AFF" w:rsidP="00701576">
      <w:pPr>
        <w:spacing w:after="0" w:line="240" w:lineRule="auto"/>
        <w:jc w:val="both"/>
        <w:rPr>
          <w:b/>
          <w:sz w:val="24"/>
        </w:rPr>
      </w:pPr>
    </w:p>
    <w:p w14:paraId="476A6200" w14:textId="77777777" w:rsidR="00701576" w:rsidRPr="00A80AFF" w:rsidRDefault="00E1238A" w:rsidP="00AD07A0">
      <w:pPr>
        <w:pStyle w:val="Prrafodelista"/>
        <w:numPr>
          <w:ilvl w:val="0"/>
          <w:numId w:val="1"/>
        </w:numPr>
        <w:spacing w:after="0" w:line="240" w:lineRule="auto"/>
        <w:ind w:left="284" w:hanging="284"/>
        <w:jc w:val="both"/>
        <w:rPr>
          <w:b/>
        </w:rPr>
      </w:pPr>
      <w:r w:rsidRPr="00A80AFF">
        <w:rPr>
          <w:b/>
        </w:rPr>
        <w:t>Descripción</w:t>
      </w:r>
    </w:p>
    <w:p w14:paraId="573E74F6" w14:textId="110E9BBE" w:rsidR="002D25E6" w:rsidRPr="00A80AFF" w:rsidRDefault="002D25E6" w:rsidP="00701576">
      <w:pPr>
        <w:spacing w:after="0" w:line="240" w:lineRule="auto"/>
        <w:jc w:val="both"/>
      </w:pPr>
      <w:r w:rsidRPr="00A80AFF">
        <w:t>La práctica</w:t>
      </w:r>
      <w:r w:rsidR="00C418A4" w:rsidRPr="00A80AFF">
        <w:t xml:space="preserve"> profesional I</w:t>
      </w:r>
      <w:r w:rsidRPr="00A80AFF">
        <w:t xml:space="preserve"> se entienden como un trabajo o tarea realizado por el </w:t>
      </w:r>
      <w:r w:rsidR="006F34CB">
        <w:t xml:space="preserve">estudiante </w:t>
      </w:r>
      <w:r w:rsidRPr="00A80AFF">
        <w:t xml:space="preserve">en una empresa, servicio u organismo del área de aplicación disciplinar, </w:t>
      </w:r>
      <w:r w:rsidR="001A0558" w:rsidRPr="00A80AFF">
        <w:t xml:space="preserve">para </w:t>
      </w:r>
      <w:r w:rsidRPr="00A80AFF">
        <w:t xml:space="preserve">que cumpla con funciones académicas y administrativas del programa de estudio, corresponde al 7° semestre de la carrera de </w:t>
      </w:r>
      <w:r w:rsidR="004E047B" w:rsidRPr="00A80AFF">
        <w:t xml:space="preserve">ingeniería civil </w:t>
      </w:r>
      <w:r w:rsidR="00BD7950">
        <w:t>informática</w:t>
      </w:r>
      <w:r w:rsidR="004E047B" w:rsidRPr="00A80AFF">
        <w:t>, pertenece al área curricular de formación profesional, al ciclo intermedio y posee un carácter práctico</w:t>
      </w:r>
      <w:r w:rsidR="002801E8" w:rsidRPr="00A80AFF">
        <w:t>.</w:t>
      </w:r>
    </w:p>
    <w:p w14:paraId="1219EED7" w14:textId="78552843" w:rsidR="00DB20B4" w:rsidRPr="00A80AFF" w:rsidRDefault="00DB20B4" w:rsidP="00701576">
      <w:pPr>
        <w:spacing w:after="0" w:line="240" w:lineRule="auto"/>
        <w:jc w:val="both"/>
      </w:pPr>
      <w:r w:rsidRPr="00A80AFF">
        <w:t>El propósito de la práctica profesional I contempla la materialización del primer contacto forma</w:t>
      </w:r>
      <w:r w:rsidR="00DA766C" w:rsidRPr="00A80AFF">
        <w:t>l</w:t>
      </w:r>
      <w:r w:rsidRPr="00A80AFF">
        <w:t xml:space="preserve"> del </w:t>
      </w:r>
      <w:r w:rsidR="006F34CB">
        <w:t xml:space="preserve">estudiante </w:t>
      </w:r>
      <w:r w:rsidRPr="00A80AFF">
        <w:t>con el ambiente laboral</w:t>
      </w:r>
      <w:r w:rsidR="00DA766C" w:rsidRPr="00A80AFF">
        <w:t>, en</w:t>
      </w:r>
      <w:r w:rsidRPr="00A80AFF">
        <w:t xml:space="preserve"> donde predominan los aspectos conceptuales del contexto laboral </w:t>
      </w:r>
      <w:r w:rsidR="00DA766C" w:rsidRPr="00A80AFF">
        <w:t xml:space="preserve">por </w:t>
      </w:r>
      <w:r w:rsidRPr="00A80AFF">
        <w:t xml:space="preserve">sobre los </w:t>
      </w:r>
      <w:r w:rsidR="00DA766C" w:rsidRPr="00A80AFF">
        <w:t>prácticos.</w:t>
      </w:r>
      <w:r w:rsidRPr="00A80AFF">
        <w:t xml:space="preserve"> </w:t>
      </w:r>
      <w:r w:rsidR="00DA766C" w:rsidRPr="00A80AFF">
        <w:t>N</w:t>
      </w:r>
      <w:r w:rsidRPr="00A80AFF">
        <w:t>o implican el mando o supervisión sobre otras personas.</w:t>
      </w:r>
    </w:p>
    <w:p w14:paraId="07EC700C" w14:textId="77777777" w:rsidR="002D25E6" w:rsidRPr="00A80AFF" w:rsidRDefault="002D25E6" w:rsidP="00701576">
      <w:pPr>
        <w:spacing w:after="0" w:line="240" w:lineRule="auto"/>
        <w:jc w:val="both"/>
      </w:pPr>
    </w:p>
    <w:p w14:paraId="149329D8" w14:textId="77777777" w:rsidR="00AD07A0" w:rsidRPr="00A80AFF" w:rsidRDefault="00AD07A0" w:rsidP="00AD07A0">
      <w:pPr>
        <w:pStyle w:val="Prrafodelista"/>
        <w:numPr>
          <w:ilvl w:val="0"/>
          <w:numId w:val="1"/>
        </w:numPr>
        <w:spacing w:after="0" w:line="240" w:lineRule="auto"/>
        <w:ind w:left="284" w:hanging="284"/>
        <w:jc w:val="both"/>
        <w:rPr>
          <w:b/>
        </w:rPr>
      </w:pPr>
      <w:r w:rsidRPr="00A80AFF">
        <w:rPr>
          <w:b/>
        </w:rPr>
        <w:t>Requisitos</w:t>
      </w:r>
    </w:p>
    <w:p w14:paraId="6CB900C2" w14:textId="38D6EEA6" w:rsidR="00701576" w:rsidRPr="00A80AFF" w:rsidRDefault="00A80AFF" w:rsidP="00701576">
      <w:pPr>
        <w:spacing w:after="0" w:line="240" w:lineRule="auto"/>
        <w:jc w:val="both"/>
      </w:pPr>
      <w:r w:rsidRPr="00A80AFF">
        <w:t>De acuerdo con</w:t>
      </w:r>
      <w:r w:rsidR="00D36548" w:rsidRPr="00A80AFF">
        <w:t xml:space="preserve"> la Resolución de Rectoría N°35</w:t>
      </w:r>
      <w:r w:rsidR="007C6F8C">
        <w:t>6</w:t>
      </w:r>
      <w:r w:rsidR="00D36548" w:rsidRPr="00A80AFF">
        <w:t>/2014</w:t>
      </w:r>
      <w:r w:rsidR="00613CC8">
        <w:t xml:space="preserve"> y N°174/2017</w:t>
      </w:r>
      <w:r w:rsidR="00D36548" w:rsidRPr="00A80AFF">
        <w:t>, p</w:t>
      </w:r>
      <w:r w:rsidR="00701576" w:rsidRPr="00A80AFF">
        <w:t xml:space="preserve">ara postular a la </w:t>
      </w:r>
      <w:r w:rsidR="00D265F1" w:rsidRPr="00A80AFF">
        <w:t>p</w:t>
      </w:r>
      <w:r w:rsidR="00701576" w:rsidRPr="00A80AFF">
        <w:t xml:space="preserve">ráctica </w:t>
      </w:r>
      <w:r w:rsidR="00D265F1" w:rsidRPr="00A80AFF">
        <w:t>p</w:t>
      </w:r>
      <w:r w:rsidR="00701576" w:rsidRPr="00A80AFF">
        <w:t xml:space="preserve">rofesional </w:t>
      </w:r>
      <w:r w:rsidR="00D265F1" w:rsidRPr="00A80AFF">
        <w:t>I</w:t>
      </w:r>
      <w:r w:rsidR="00290A8A" w:rsidRPr="00A80AFF">
        <w:t>,</w:t>
      </w:r>
      <w:r w:rsidR="00D265F1" w:rsidRPr="00A80AFF">
        <w:t xml:space="preserve"> el </w:t>
      </w:r>
      <w:r w:rsidR="006F34CB">
        <w:t xml:space="preserve">estudiante </w:t>
      </w:r>
      <w:r w:rsidR="00D265F1" w:rsidRPr="00A80AFF">
        <w:t>deber</w:t>
      </w:r>
      <w:r w:rsidR="00701576" w:rsidRPr="00A80AFF">
        <w:t>á tener aprobad</w:t>
      </w:r>
      <w:r w:rsidR="00D36548" w:rsidRPr="00A80AFF">
        <w:t>as</w:t>
      </w:r>
      <w:r w:rsidR="00701576" w:rsidRPr="00A80AFF">
        <w:t xml:space="preserve"> </w:t>
      </w:r>
      <w:r w:rsidR="00290A8A" w:rsidRPr="00A80AFF">
        <w:t xml:space="preserve">todas las asignaturas hasta el séptimo nivel </w:t>
      </w:r>
      <w:r w:rsidR="002801E8" w:rsidRPr="00A80AFF">
        <w:t xml:space="preserve">de la carrera de </w:t>
      </w:r>
      <w:r w:rsidR="004E047B" w:rsidRPr="00A80AFF">
        <w:t xml:space="preserve">ingeniería civil </w:t>
      </w:r>
      <w:r w:rsidR="00BD7950">
        <w:t>informática</w:t>
      </w:r>
      <w:r w:rsidR="00FD4639" w:rsidRPr="00A80AFF">
        <w:t xml:space="preserve"> y </w:t>
      </w:r>
      <w:r w:rsidR="0018188F" w:rsidRPr="00A80AFF">
        <w:t xml:space="preserve">se realizará </w:t>
      </w:r>
      <w:r w:rsidR="00A950F0" w:rsidRPr="00A80AFF">
        <w:t>al finalizar el semestre del plan de estudios, durante el período estival</w:t>
      </w:r>
      <w:r w:rsidR="0018188F" w:rsidRPr="00A80AFF">
        <w:t xml:space="preserve"> y </w:t>
      </w:r>
      <w:r w:rsidR="003C0ED3" w:rsidRPr="00A80AFF">
        <w:t>siendo</w:t>
      </w:r>
      <w:r w:rsidR="00A950F0" w:rsidRPr="00A80AFF">
        <w:t xml:space="preserve"> alumno regular de la Universidad Autónoma.</w:t>
      </w:r>
    </w:p>
    <w:p w14:paraId="105F02A6" w14:textId="77777777" w:rsidR="00A950F0" w:rsidRPr="00A80AFF" w:rsidRDefault="00A950F0" w:rsidP="00D36548">
      <w:pPr>
        <w:spacing w:after="0" w:line="240" w:lineRule="auto"/>
        <w:jc w:val="both"/>
      </w:pPr>
    </w:p>
    <w:p w14:paraId="27F54AA3" w14:textId="77777777" w:rsidR="00447A0E" w:rsidRPr="00A80AFF" w:rsidRDefault="00A950F0" w:rsidP="00447A0E">
      <w:pPr>
        <w:pStyle w:val="Prrafodelista"/>
        <w:numPr>
          <w:ilvl w:val="0"/>
          <w:numId w:val="1"/>
        </w:numPr>
        <w:spacing w:after="0" w:line="240" w:lineRule="auto"/>
        <w:ind w:left="284" w:hanging="284"/>
        <w:jc w:val="both"/>
        <w:rPr>
          <w:b/>
        </w:rPr>
      </w:pPr>
      <w:r w:rsidRPr="00A80AFF">
        <w:rPr>
          <w:b/>
        </w:rPr>
        <w:t>Duración</w:t>
      </w:r>
    </w:p>
    <w:p w14:paraId="083D08C3" w14:textId="0593F7D9" w:rsidR="00447A0E" w:rsidRPr="00A80AFF" w:rsidRDefault="00A70B97" w:rsidP="00D36548">
      <w:pPr>
        <w:spacing w:after="0" w:line="240" w:lineRule="auto"/>
        <w:jc w:val="both"/>
      </w:pPr>
      <w:r w:rsidRPr="00A80AFF">
        <w:t xml:space="preserve">Según la Resolución de Rectoría </w:t>
      </w:r>
      <w:r w:rsidR="007C6F8C" w:rsidRPr="00A80AFF">
        <w:t>N°35</w:t>
      </w:r>
      <w:r w:rsidR="007C6F8C">
        <w:t>6</w:t>
      </w:r>
      <w:r w:rsidR="007C6F8C" w:rsidRPr="00A80AFF">
        <w:t>/2014</w:t>
      </w:r>
      <w:r w:rsidR="007C6F8C">
        <w:t xml:space="preserve"> y N°174/2017</w:t>
      </w:r>
      <w:r w:rsidRPr="00A80AFF">
        <w:t>, la práctica I considera una duración de 7 semanas</w:t>
      </w:r>
      <w:r w:rsidR="0018188F" w:rsidRPr="00A80AFF">
        <w:t xml:space="preserve"> (</w:t>
      </w:r>
      <w:r w:rsidRPr="00A80AFF">
        <w:t>con una jornada laboral de 45 horas a la semana</w:t>
      </w:r>
      <w:r w:rsidR="0018188F" w:rsidRPr="00A80AFF">
        <w:t>)</w:t>
      </w:r>
      <w:r w:rsidRPr="00A80AFF">
        <w:t xml:space="preserve"> con un total de 315 horas</w:t>
      </w:r>
      <w:r w:rsidR="002801E8" w:rsidRPr="00A80AFF">
        <w:t xml:space="preserve"> cronológicas</w:t>
      </w:r>
      <w:r w:rsidR="0018188F" w:rsidRPr="00A80AFF">
        <w:t xml:space="preserve">. El periodo puede variar según la jornada laboral o hasta </w:t>
      </w:r>
      <w:r w:rsidRPr="00A80AFF">
        <w:t>cumpli</w:t>
      </w:r>
      <w:r w:rsidR="00751E5C" w:rsidRPr="00A80AFF">
        <w:t>r</w:t>
      </w:r>
      <w:r w:rsidRPr="00A80AFF">
        <w:t xml:space="preserve"> con las exigencias propias establecidas </w:t>
      </w:r>
      <w:r w:rsidR="001C5E14" w:rsidRPr="00A80AFF">
        <w:t>por la empresa para completar el trabajo o tarea asignada.</w:t>
      </w:r>
    </w:p>
    <w:p w14:paraId="2885E780" w14:textId="77777777" w:rsidR="007D7ED4" w:rsidRPr="00A80AFF" w:rsidRDefault="007D7ED4" w:rsidP="00701576">
      <w:pPr>
        <w:spacing w:after="0" w:line="240" w:lineRule="auto"/>
        <w:jc w:val="both"/>
      </w:pPr>
    </w:p>
    <w:p w14:paraId="340ED7FE" w14:textId="77777777" w:rsidR="002801E8" w:rsidRPr="00A80AFF" w:rsidRDefault="002801E8" w:rsidP="002801E8">
      <w:pPr>
        <w:pStyle w:val="Prrafodelista"/>
        <w:numPr>
          <w:ilvl w:val="0"/>
          <w:numId w:val="1"/>
        </w:numPr>
        <w:spacing w:after="0" w:line="240" w:lineRule="auto"/>
        <w:ind w:left="284" w:hanging="284"/>
        <w:jc w:val="both"/>
        <w:rPr>
          <w:b/>
        </w:rPr>
      </w:pPr>
      <w:r w:rsidRPr="00A80AFF">
        <w:rPr>
          <w:b/>
        </w:rPr>
        <w:t>Competencias del perfil a las que tributa la práctica profesional I</w:t>
      </w:r>
    </w:p>
    <w:p w14:paraId="3880F17B" w14:textId="77777777" w:rsidR="00F45BEE" w:rsidRPr="00A80AFF" w:rsidRDefault="00F45BEE" w:rsidP="00F45BEE">
      <w:pPr>
        <w:spacing w:after="0" w:line="240" w:lineRule="auto"/>
        <w:jc w:val="both"/>
        <w:rPr>
          <w:b/>
        </w:rPr>
      </w:pPr>
      <w:r w:rsidRPr="00A80AFF">
        <w:rPr>
          <w:b/>
        </w:rPr>
        <w:t>Competencias Disciplinarias</w:t>
      </w:r>
    </w:p>
    <w:p w14:paraId="45BCDD17" w14:textId="77777777" w:rsidR="00F45BEE" w:rsidRPr="00A80AFF" w:rsidRDefault="00F45BEE" w:rsidP="00F45BEE">
      <w:pPr>
        <w:spacing w:after="0" w:line="240" w:lineRule="auto"/>
        <w:jc w:val="both"/>
      </w:pPr>
      <w:r w:rsidRPr="00A80AFF">
        <w:t>Emplea la formación científica y tecnológica en ciencias básicas, ciencias de la ingeniería y de la ingeniería aplicada para resolver problemas propios del quehacer de las organizaciones tanto productivas como de servicios, y entender los avances científicos, tecnológicos y metodológicos aplicables a su profesión, manteniéndose así permanentemente actualizado.</w:t>
      </w:r>
    </w:p>
    <w:p w14:paraId="797A9A49" w14:textId="77777777" w:rsidR="00F45BEE" w:rsidRPr="00A80AFF" w:rsidRDefault="00F45BEE" w:rsidP="00F45BEE">
      <w:pPr>
        <w:spacing w:after="0" w:line="240" w:lineRule="auto"/>
        <w:jc w:val="both"/>
      </w:pPr>
    </w:p>
    <w:p w14:paraId="6F7DE80A" w14:textId="77777777" w:rsidR="002C4E94" w:rsidRPr="00A80AFF" w:rsidRDefault="002C4E94" w:rsidP="002801E8">
      <w:pPr>
        <w:spacing w:after="0" w:line="240" w:lineRule="auto"/>
        <w:jc w:val="both"/>
        <w:rPr>
          <w:b/>
        </w:rPr>
      </w:pPr>
      <w:r w:rsidRPr="00A80AFF">
        <w:rPr>
          <w:b/>
        </w:rPr>
        <w:t>Competencias Profesionales</w:t>
      </w:r>
    </w:p>
    <w:p w14:paraId="4C3BBBD9" w14:textId="77777777" w:rsidR="002801E8" w:rsidRPr="00A80AFF" w:rsidRDefault="002C4E94" w:rsidP="002801E8">
      <w:pPr>
        <w:spacing w:after="0" w:line="240" w:lineRule="auto"/>
        <w:jc w:val="both"/>
      </w:pPr>
      <w:r w:rsidRPr="00A80AFF">
        <w:t>Propone opciones de mejoramiento de resultados de procesos productivos y de servicios en organizaciones, o en sus propios emprendimientos, para la mejora continua y generación de valor sustentable mediante el trabajo en equipos multidisciplinarios bajo un marco de comportamiento ético, visión sistémica y análisis de riesgos.</w:t>
      </w:r>
    </w:p>
    <w:p w14:paraId="2AA2432F" w14:textId="77777777" w:rsidR="002C4E94" w:rsidRPr="00A80AFF" w:rsidRDefault="002C4E94" w:rsidP="002801E8">
      <w:pPr>
        <w:spacing w:after="0" w:line="240" w:lineRule="auto"/>
        <w:jc w:val="both"/>
      </w:pPr>
    </w:p>
    <w:p w14:paraId="3F0F4393" w14:textId="217AD436" w:rsidR="00FC0641" w:rsidRDefault="002C4E94" w:rsidP="005E78B1">
      <w:pPr>
        <w:spacing w:after="0" w:line="240" w:lineRule="auto"/>
        <w:jc w:val="both"/>
      </w:pPr>
      <w:r w:rsidRPr="00A80AFF">
        <w:t>Evalúa las acciones implementadas en organizaciones, tendiente a mejorar y corregir las situaciones problemáticas detectadas en los procesos y resultados de estas, a partir de un análisis crítico de todas las variables involucradas.</w:t>
      </w:r>
    </w:p>
    <w:p w14:paraId="002BD70A" w14:textId="77777777" w:rsidR="005E78B1" w:rsidRPr="005E78B1" w:rsidRDefault="005E78B1" w:rsidP="005E78B1">
      <w:pPr>
        <w:spacing w:after="0" w:line="240" w:lineRule="auto"/>
        <w:jc w:val="both"/>
      </w:pPr>
    </w:p>
    <w:p w14:paraId="47A02476" w14:textId="77777777" w:rsidR="00F45BEE" w:rsidRPr="00A80AFF" w:rsidRDefault="000F1CC5" w:rsidP="002801E8">
      <w:pPr>
        <w:spacing w:after="0" w:line="240" w:lineRule="auto"/>
        <w:jc w:val="both"/>
        <w:rPr>
          <w:b/>
        </w:rPr>
      </w:pPr>
      <w:r w:rsidRPr="00A80AFF">
        <w:rPr>
          <w:b/>
        </w:rPr>
        <w:t>Competencias Genéricas</w:t>
      </w:r>
    </w:p>
    <w:p w14:paraId="65A39656" w14:textId="77777777" w:rsidR="002801E8" w:rsidRPr="00A80AFF" w:rsidRDefault="000F1CC5" w:rsidP="002801E8">
      <w:pPr>
        <w:spacing w:after="0" w:line="240" w:lineRule="auto"/>
        <w:jc w:val="both"/>
      </w:pPr>
      <w:r w:rsidRPr="00A80AFF">
        <w:t>Habilidades de comunicación: Organiza coherentemente sus ideas y las comunica de manera oral y escrita, considerando el contexto y a sus interlocutores.</w:t>
      </w:r>
    </w:p>
    <w:p w14:paraId="4FCB486B" w14:textId="77777777" w:rsidR="000F1CC5" w:rsidRPr="00A80AFF" w:rsidRDefault="000F1CC5" w:rsidP="002801E8">
      <w:pPr>
        <w:spacing w:after="0" w:line="240" w:lineRule="auto"/>
        <w:jc w:val="both"/>
      </w:pPr>
    </w:p>
    <w:p w14:paraId="44A60F48" w14:textId="77777777" w:rsidR="000F1CC5" w:rsidRPr="00A80AFF" w:rsidRDefault="000F1CC5" w:rsidP="002801E8">
      <w:pPr>
        <w:spacing w:after="0" w:line="240" w:lineRule="auto"/>
        <w:jc w:val="both"/>
      </w:pPr>
      <w:r w:rsidRPr="00A80AFF">
        <w:lastRenderedPageBreak/>
        <w:t>Desarrollo personal: Reconoce sus fortalezas y oportunidades, demostrando autonomía, responsabilidad y buenas relaciones interpersonales, tanto en el ámbito profesional como en el personal, que le permiten alcanzar sus metas a lo largo de la vida.</w:t>
      </w:r>
    </w:p>
    <w:p w14:paraId="31A511E7" w14:textId="77777777" w:rsidR="000F1CC5" w:rsidRPr="00A80AFF" w:rsidRDefault="000F1CC5" w:rsidP="002801E8">
      <w:pPr>
        <w:spacing w:after="0" w:line="240" w:lineRule="auto"/>
        <w:jc w:val="both"/>
      </w:pPr>
    </w:p>
    <w:p w14:paraId="24AC8F1B" w14:textId="77777777" w:rsidR="000F1CC5" w:rsidRPr="00A80AFF" w:rsidRDefault="000F1CC5" w:rsidP="002801E8">
      <w:pPr>
        <w:spacing w:after="0" w:line="240" w:lineRule="auto"/>
        <w:jc w:val="both"/>
      </w:pPr>
      <w:r w:rsidRPr="00A80AFF">
        <w:t>Trabajo en equipo: Se relaciona con otros de manera empática al cooperar en los equipos de trabajo, enfrentando y resolviendo los conflictos, con el fin de alcanzar, eficientemente, las metas comunes.</w:t>
      </w:r>
    </w:p>
    <w:p w14:paraId="0AFABD87" w14:textId="77777777" w:rsidR="00DB20B4" w:rsidRPr="00A80AFF" w:rsidRDefault="00DB20B4" w:rsidP="002801E8">
      <w:pPr>
        <w:spacing w:after="0" w:line="240" w:lineRule="auto"/>
        <w:jc w:val="both"/>
      </w:pPr>
    </w:p>
    <w:p w14:paraId="504598CB" w14:textId="77777777" w:rsidR="002D25E6" w:rsidRPr="00A80AFF" w:rsidRDefault="00131BDC" w:rsidP="002D25E6">
      <w:pPr>
        <w:pStyle w:val="Prrafodelista"/>
        <w:numPr>
          <w:ilvl w:val="0"/>
          <w:numId w:val="1"/>
        </w:numPr>
        <w:spacing w:after="0" w:line="240" w:lineRule="auto"/>
        <w:ind w:left="284" w:hanging="284"/>
        <w:jc w:val="both"/>
        <w:rPr>
          <w:b/>
        </w:rPr>
      </w:pPr>
      <w:r w:rsidRPr="00A80AFF">
        <w:rPr>
          <w:b/>
        </w:rPr>
        <w:t>Aprendizaje e</w:t>
      </w:r>
      <w:r w:rsidR="002D25E6" w:rsidRPr="00A80AFF">
        <w:rPr>
          <w:b/>
        </w:rPr>
        <w:t>sperado</w:t>
      </w:r>
    </w:p>
    <w:tbl>
      <w:tblPr>
        <w:tblStyle w:val="Tablaconcuadrcula"/>
        <w:tblW w:w="0" w:type="auto"/>
        <w:tblLook w:val="04A0" w:firstRow="1" w:lastRow="0" w:firstColumn="1" w:lastColumn="0" w:noHBand="0" w:noVBand="1"/>
      </w:tblPr>
      <w:tblGrid>
        <w:gridCol w:w="4077"/>
        <w:gridCol w:w="5103"/>
      </w:tblGrid>
      <w:tr w:rsidR="00A80AFF" w:rsidRPr="005E78B1" w14:paraId="1C996CA6" w14:textId="77777777" w:rsidTr="005E78B1">
        <w:tc>
          <w:tcPr>
            <w:tcW w:w="4077" w:type="dxa"/>
            <w:vAlign w:val="center"/>
          </w:tcPr>
          <w:p w14:paraId="190378CB" w14:textId="77777777" w:rsidR="000F1CC5" w:rsidRPr="005E78B1" w:rsidRDefault="00EC428D" w:rsidP="00C10CC3">
            <w:pPr>
              <w:jc w:val="center"/>
              <w:rPr>
                <w:b/>
                <w:sz w:val="20"/>
                <w:szCs w:val="20"/>
              </w:rPr>
            </w:pPr>
            <w:r w:rsidRPr="005E78B1">
              <w:rPr>
                <w:b/>
                <w:sz w:val="20"/>
                <w:szCs w:val="20"/>
              </w:rPr>
              <w:t>Aprendizajes esperados</w:t>
            </w:r>
          </w:p>
        </w:tc>
        <w:tc>
          <w:tcPr>
            <w:tcW w:w="5103" w:type="dxa"/>
            <w:vAlign w:val="center"/>
          </w:tcPr>
          <w:p w14:paraId="353DBD71" w14:textId="77777777" w:rsidR="000F1CC5" w:rsidRPr="005E78B1" w:rsidRDefault="00EC428D" w:rsidP="00C10CC3">
            <w:pPr>
              <w:jc w:val="center"/>
              <w:rPr>
                <w:b/>
                <w:sz w:val="20"/>
                <w:szCs w:val="20"/>
              </w:rPr>
            </w:pPr>
            <w:r w:rsidRPr="005E78B1">
              <w:rPr>
                <w:b/>
                <w:sz w:val="20"/>
                <w:szCs w:val="20"/>
              </w:rPr>
              <w:t>Criterios de evaluación</w:t>
            </w:r>
          </w:p>
        </w:tc>
      </w:tr>
      <w:tr w:rsidR="00A80AFF" w:rsidRPr="005E78B1" w14:paraId="6E34A6DB" w14:textId="77777777" w:rsidTr="005E78B1">
        <w:tc>
          <w:tcPr>
            <w:tcW w:w="4077" w:type="dxa"/>
            <w:vMerge w:val="restart"/>
            <w:vAlign w:val="center"/>
          </w:tcPr>
          <w:p w14:paraId="44E9D28E" w14:textId="77777777" w:rsidR="008C2098" w:rsidRPr="005E78B1" w:rsidRDefault="008C2098" w:rsidP="00E97515">
            <w:pPr>
              <w:pStyle w:val="Prrafodelista"/>
              <w:numPr>
                <w:ilvl w:val="0"/>
                <w:numId w:val="2"/>
              </w:numPr>
              <w:rPr>
                <w:sz w:val="20"/>
                <w:szCs w:val="20"/>
              </w:rPr>
            </w:pPr>
            <w:r w:rsidRPr="005E78B1">
              <w:rPr>
                <w:sz w:val="20"/>
                <w:szCs w:val="20"/>
              </w:rPr>
              <w:t>Desarrolla un informe claro y coherente acerca de la situación actual del funcionamiento de una empresa</w:t>
            </w:r>
            <w:r w:rsidR="001A0558" w:rsidRPr="005E78B1">
              <w:rPr>
                <w:sz w:val="20"/>
                <w:szCs w:val="20"/>
              </w:rPr>
              <w:t>,</w:t>
            </w:r>
            <w:r w:rsidRPr="005E78B1">
              <w:rPr>
                <w:sz w:val="20"/>
                <w:szCs w:val="20"/>
              </w:rPr>
              <w:t xml:space="preserve"> </w:t>
            </w:r>
            <w:r w:rsidR="001A0558" w:rsidRPr="005E78B1">
              <w:rPr>
                <w:sz w:val="20"/>
                <w:szCs w:val="20"/>
              </w:rPr>
              <w:t>conociendo la realidad interna de la organización</w:t>
            </w:r>
            <w:r w:rsidR="002661E8" w:rsidRPr="005E78B1">
              <w:rPr>
                <w:sz w:val="20"/>
                <w:szCs w:val="20"/>
              </w:rPr>
              <w:t>,</w:t>
            </w:r>
            <w:r w:rsidR="001A0558" w:rsidRPr="005E78B1">
              <w:rPr>
                <w:sz w:val="20"/>
                <w:szCs w:val="20"/>
              </w:rPr>
              <w:t xml:space="preserve"> </w:t>
            </w:r>
            <w:r w:rsidRPr="005E78B1">
              <w:rPr>
                <w:sz w:val="20"/>
                <w:szCs w:val="20"/>
              </w:rPr>
              <w:t>contribu</w:t>
            </w:r>
            <w:r w:rsidR="002661E8" w:rsidRPr="005E78B1">
              <w:rPr>
                <w:sz w:val="20"/>
                <w:szCs w:val="20"/>
              </w:rPr>
              <w:t>yendo</w:t>
            </w:r>
            <w:r w:rsidRPr="005E78B1">
              <w:rPr>
                <w:sz w:val="20"/>
                <w:szCs w:val="20"/>
              </w:rPr>
              <w:t xml:space="preserve"> a la generación de </w:t>
            </w:r>
            <w:r w:rsidR="00DB20B4" w:rsidRPr="005E78B1">
              <w:rPr>
                <w:sz w:val="20"/>
                <w:szCs w:val="20"/>
              </w:rPr>
              <w:t>propuestas</w:t>
            </w:r>
            <w:r w:rsidRPr="005E78B1">
              <w:rPr>
                <w:sz w:val="20"/>
                <w:szCs w:val="20"/>
              </w:rPr>
              <w:t xml:space="preserve"> de mejoramiento en los procesos</w:t>
            </w:r>
            <w:r w:rsidR="00FC7E30" w:rsidRPr="005E78B1">
              <w:rPr>
                <w:sz w:val="20"/>
                <w:szCs w:val="20"/>
              </w:rPr>
              <w:t xml:space="preserve"> y actividades que le son asignadas</w:t>
            </w:r>
            <w:r w:rsidRPr="005E78B1">
              <w:rPr>
                <w:sz w:val="20"/>
                <w:szCs w:val="20"/>
              </w:rPr>
              <w:t>.</w:t>
            </w:r>
          </w:p>
        </w:tc>
        <w:tc>
          <w:tcPr>
            <w:tcW w:w="5103" w:type="dxa"/>
          </w:tcPr>
          <w:p w14:paraId="593F588B" w14:textId="77777777" w:rsidR="008C2098" w:rsidRPr="005E78B1" w:rsidRDefault="008C2098" w:rsidP="00C146AB">
            <w:pPr>
              <w:pStyle w:val="Prrafodelista"/>
              <w:numPr>
                <w:ilvl w:val="1"/>
                <w:numId w:val="2"/>
              </w:numPr>
              <w:jc w:val="both"/>
              <w:rPr>
                <w:sz w:val="20"/>
                <w:szCs w:val="20"/>
              </w:rPr>
            </w:pPr>
            <w:r w:rsidRPr="005E78B1">
              <w:rPr>
                <w:sz w:val="20"/>
                <w:szCs w:val="20"/>
              </w:rPr>
              <w:t xml:space="preserve">Analiza información de las variables básicas involucradas para </w:t>
            </w:r>
            <w:r w:rsidR="00C146AB" w:rsidRPr="005E78B1">
              <w:rPr>
                <w:sz w:val="20"/>
                <w:szCs w:val="20"/>
              </w:rPr>
              <w:t>proponer</w:t>
            </w:r>
            <w:r w:rsidRPr="005E78B1">
              <w:rPr>
                <w:sz w:val="20"/>
                <w:szCs w:val="20"/>
              </w:rPr>
              <w:t xml:space="preserve"> mejora</w:t>
            </w:r>
            <w:r w:rsidR="00C146AB" w:rsidRPr="005E78B1">
              <w:rPr>
                <w:sz w:val="20"/>
                <w:szCs w:val="20"/>
              </w:rPr>
              <w:t>s</w:t>
            </w:r>
            <w:r w:rsidRPr="005E78B1">
              <w:rPr>
                <w:sz w:val="20"/>
                <w:szCs w:val="20"/>
              </w:rPr>
              <w:t xml:space="preserve"> de problemas de la organización, en la tarea o trabajo asignado por la empresa donde realiza su práctica.</w:t>
            </w:r>
          </w:p>
        </w:tc>
      </w:tr>
      <w:tr w:rsidR="00A80AFF" w:rsidRPr="005E78B1" w14:paraId="5722BCA5" w14:textId="77777777" w:rsidTr="005E78B1">
        <w:tc>
          <w:tcPr>
            <w:tcW w:w="4077" w:type="dxa"/>
            <w:vMerge/>
            <w:vAlign w:val="center"/>
          </w:tcPr>
          <w:p w14:paraId="74F22201" w14:textId="77777777" w:rsidR="008C2098" w:rsidRPr="005E78B1" w:rsidRDefault="008C2098" w:rsidP="00E97515">
            <w:pPr>
              <w:rPr>
                <w:sz w:val="20"/>
                <w:szCs w:val="20"/>
              </w:rPr>
            </w:pPr>
          </w:p>
        </w:tc>
        <w:tc>
          <w:tcPr>
            <w:tcW w:w="5103" w:type="dxa"/>
          </w:tcPr>
          <w:p w14:paraId="080F89B6" w14:textId="77777777" w:rsidR="008C2098" w:rsidRPr="005E78B1" w:rsidRDefault="008C2098" w:rsidP="00200B79">
            <w:pPr>
              <w:pStyle w:val="Prrafodelista"/>
              <w:numPr>
                <w:ilvl w:val="1"/>
                <w:numId w:val="2"/>
              </w:numPr>
              <w:jc w:val="both"/>
              <w:rPr>
                <w:sz w:val="20"/>
                <w:szCs w:val="20"/>
              </w:rPr>
            </w:pPr>
            <w:r w:rsidRPr="005E78B1">
              <w:rPr>
                <w:sz w:val="20"/>
                <w:szCs w:val="20"/>
              </w:rPr>
              <w:t>Identifica situaciones asociadas al avance científico, tecnológico y metodológico de las ciencias de la ingeniería para analizar los problemas propios de la organización donde realiza su práctica.</w:t>
            </w:r>
          </w:p>
        </w:tc>
      </w:tr>
      <w:tr w:rsidR="00A80AFF" w:rsidRPr="005E78B1" w14:paraId="10498F4D" w14:textId="77777777" w:rsidTr="005E78B1">
        <w:tc>
          <w:tcPr>
            <w:tcW w:w="4077" w:type="dxa"/>
            <w:vMerge/>
            <w:vAlign w:val="center"/>
          </w:tcPr>
          <w:p w14:paraId="6AABE240" w14:textId="77777777" w:rsidR="008C2098" w:rsidRPr="005E78B1" w:rsidRDefault="008C2098" w:rsidP="00E97515">
            <w:pPr>
              <w:rPr>
                <w:sz w:val="20"/>
                <w:szCs w:val="20"/>
              </w:rPr>
            </w:pPr>
          </w:p>
        </w:tc>
        <w:tc>
          <w:tcPr>
            <w:tcW w:w="5103" w:type="dxa"/>
          </w:tcPr>
          <w:p w14:paraId="5F13A90F" w14:textId="77777777" w:rsidR="008C2098" w:rsidRPr="005E78B1" w:rsidRDefault="008C2098" w:rsidP="008C2098">
            <w:pPr>
              <w:pStyle w:val="Prrafodelista"/>
              <w:numPr>
                <w:ilvl w:val="1"/>
                <w:numId w:val="2"/>
              </w:numPr>
              <w:jc w:val="both"/>
              <w:rPr>
                <w:sz w:val="20"/>
                <w:szCs w:val="20"/>
              </w:rPr>
            </w:pPr>
            <w:r w:rsidRPr="005E78B1">
              <w:rPr>
                <w:sz w:val="20"/>
                <w:szCs w:val="20"/>
              </w:rPr>
              <w:t>Concluye a modo de evaluación las acciones susceptibles de ser implementadas para la mejora de problemas en la organización a partir del análisis crítico de las variables básicas involucradas.</w:t>
            </w:r>
          </w:p>
        </w:tc>
      </w:tr>
      <w:tr w:rsidR="00A80AFF" w:rsidRPr="005E78B1" w14:paraId="0DEFA114" w14:textId="77777777" w:rsidTr="005E78B1">
        <w:tc>
          <w:tcPr>
            <w:tcW w:w="4077" w:type="dxa"/>
            <w:vMerge w:val="restart"/>
            <w:vAlign w:val="center"/>
          </w:tcPr>
          <w:p w14:paraId="710B3132" w14:textId="77777777" w:rsidR="007E22F5" w:rsidRPr="005E78B1" w:rsidRDefault="00D10735" w:rsidP="00E97515">
            <w:pPr>
              <w:pStyle w:val="Prrafodelista"/>
              <w:numPr>
                <w:ilvl w:val="0"/>
                <w:numId w:val="2"/>
              </w:numPr>
              <w:rPr>
                <w:sz w:val="20"/>
                <w:szCs w:val="20"/>
              </w:rPr>
            </w:pPr>
            <w:r w:rsidRPr="005E78B1">
              <w:rPr>
                <w:sz w:val="20"/>
                <w:szCs w:val="20"/>
              </w:rPr>
              <w:t>Desarrolla la actividad o tarea asignada</w:t>
            </w:r>
            <w:r w:rsidR="003B6E96" w:rsidRPr="005E78B1">
              <w:rPr>
                <w:sz w:val="20"/>
                <w:szCs w:val="20"/>
              </w:rPr>
              <w:t>,</w:t>
            </w:r>
            <w:r w:rsidRPr="005E78B1">
              <w:rPr>
                <w:sz w:val="20"/>
                <w:szCs w:val="20"/>
              </w:rPr>
              <w:t xml:space="preserve"> manifestando </w:t>
            </w:r>
            <w:r w:rsidR="00752E95" w:rsidRPr="005E78B1">
              <w:rPr>
                <w:sz w:val="20"/>
                <w:szCs w:val="20"/>
              </w:rPr>
              <w:t>propuestas</w:t>
            </w:r>
            <w:r w:rsidRPr="005E78B1">
              <w:rPr>
                <w:sz w:val="20"/>
                <w:szCs w:val="20"/>
              </w:rPr>
              <w:t xml:space="preserve"> de mejoras con propósitos realizables, demostrando autonomía</w:t>
            </w:r>
            <w:r w:rsidR="00BD13FE" w:rsidRPr="005E78B1">
              <w:rPr>
                <w:sz w:val="20"/>
                <w:szCs w:val="20"/>
              </w:rPr>
              <w:t>, proactividad</w:t>
            </w:r>
            <w:r w:rsidRPr="005E78B1">
              <w:rPr>
                <w:sz w:val="20"/>
                <w:szCs w:val="20"/>
              </w:rPr>
              <w:t xml:space="preserve"> y capacidad para integrar equipos</w:t>
            </w:r>
            <w:r w:rsidR="003B6E96" w:rsidRPr="005E78B1">
              <w:rPr>
                <w:sz w:val="20"/>
                <w:szCs w:val="20"/>
              </w:rPr>
              <w:t>,</w:t>
            </w:r>
            <w:r w:rsidRPr="005E78B1">
              <w:rPr>
                <w:sz w:val="20"/>
                <w:szCs w:val="20"/>
              </w:rPr>
              <w:t xml:space="preserve"> enfrentando y resolviendo conflictos</w:t>
            </w:r>
            <w:r w:rsidR="003B6E96" w:rsidRPr="005E78B1">
              <w:rPr>
                <w:sz w:val="20"/>
                <w:szCs w:val="20"/>
              </w:rPr>
              <w:t>, adaptándose a cambios</w:t>
            </w:r>
            <w:r w:rsidRPr="005E78B1">
              <w:rPr>
                <w:sz w:val="20"/>
                <w:szCs w:val="20"/>
              </w:rPr>
              <w:t xml:space="preserve"> para alcanzar las metas estipuladas</w:t>
            </w:r>
            <w:r w:rsidR="00DB20B4" w:rsidRPr="005E78B1">
              <w:rPr>
                <w:sz w:val="20"/>
                <w:szCs w:val="20"/>
              </w:rPr>
              <w:t xml:space="preserve"> por la empresa</w:t>
            </w:r>
            <w:r w:rsidR="007E22F5" w:rsidRPr="005E78B1">
              <w:rPr>
                <w:sz w:val="20"/>
                <w:szCs w:val="20"/>
              </w:rPr>
              <w:t>.</w:t>
            </w:r>
          </w:p>
        </w:tc>
        <w:tc>
          <w:tcPr>
            <w:tcW w:w="5103" w:type="dxa"/>
          </w:tcPr>
          <w:p w14:paraId="556B3C28" w14:textId="77777777" w:rsidR="007E22F5" w:rsidRPr="005E78B1" w:rsidRDefault="007E22F5" w:rsidP="008C2098">
            <w:pPr>
              <w:pStyle w:val="Prrafodelista"/>
              <w:numPr>
                <w:ilvl w:val="1"/>
                <w:numId w:val="2"/>
              </w:numPr>
              <w:jc w:val="both"/>
              <w:rPr>
                <w:sz w:val="20"/>
                <w:szCs w:val="20"/>
              </w:rPr>
            </w:pPr>
            <w:r w:rsidRPr="005E78B1">
              <w:rPr>
                <w:sz w:val="20"/>
                <w:szCs w:val="20"/>
              </w:rPr>
              <w:t>Valora las actitudes que se deben desarrollar en todo trabajo con puntualidad, responsabilidad y respeto en todos los niveles de la organización.</w:t>
            </w:r>
          </w:p>
        </w:tc>
      </w:tr>
      <w:tr w:rsidR="00A80AFF" w:rsidRPr="005E78B1" w14:paraId="3174E089" w14:textId="77777777" w:rsidTr="005E78B1">
        <w:tc>
          <w:tcPr>
            <w:tcW w:w="4077" w:type="dxa"/>
            <w:vMerge/>
          </w:tcPr>
          <w:p w14:paraId="3D0327E0" w14:textId="77777777" w:rsidR="007E22F5" w:rsidRPr="005E78B1" w:rsidRDefault="007E22F5" w:rsidP="00FC7E30">
            <w:pPr>
              <w:jc w:val="both"/>
              <w:rPr>
                <w:sz w:val="20"/>
                <w:szCs w:val="20"/>
              </w:rPr>
            </w:pPr>
          </w:p>
        </w:tc>
        <w:tc>
          <w:tcPr>
            <w:tcW w:w="5103" w:type="dxa"/>
          </w:tcPr>
          <w:p w14:paraId="3D1D8B46" w14:textId="77777777" w:rsidR="007E22F5" w:rsidRPr="005E78B1" w:rsidRDefault="007E22F5" w:rsidP="007E22F5">
            <w:pPr>
              <w:pStyle w:val="Prrafodelista"/>
              <w:numPr>
                <w:ilvl w:val="1"/>
                <w:numId w:val="2"/>
              </w:numPr>
              <w:jc w:val="both"/>
              <w:rPr>
                <w:sz w:val="20"/>
                <w:szCs w:val="20"/>
              </w:rPr>
            </w:pPr>
            <w:r w:rsidRPr="005E78B1">
              <w:rPr>
                <w:sz w:val="20"/>
                <w:szCs w:val="20"/>
              </w:rPr>
              <w:t>Demuestra habilidades personales de autonomía, empatía y en forma propositiva para generar buenas relaciones interpersonales tanto en el nivel profesional como personal, facilitando el trabajo en equipo.</w:t>
            </w:r>
          </w:p>
        </w:tc>
      </w:tr>
      <w:tr w:rsidR="005E78B1" w:rsidRPr="005E78B1" w14:paraId="2F913EE1" w14:textId="77777777" w:rsidTr="005E78B1">
        <w:tc>
          <w:tcPr>
            <w:tcW w:w="4077" w:type="dxa"/>
            <w:vMerge/>
          </w:tcPr>
          <w:p w14:paraId="6BD6B505" w14:textId="77777777" w:rsidR="00D10735" w:rsidRPr="005E78B1" w:rsidRDefault="00D10735" w:rsidP="00FC7E30">
            <w:pPr>
              <w:jc w:val="both"/>
              <w:rPr>
                <w:sz w:val="20"/>
                <w:szCs w:val="20"/>
              </w:rPr>
            </w:pPr>
          </w:p>
        </w:tc>
        <w:tc>
          <w:tcPr>
            <w:tcW w:w="5103" w:type="dxa"/>
          </w:tcPr>
          <w:p w14:paraId="26EB6513" w14:textId="5A1FEE29" w:rsidR="00D10735" w:rsidRPr="005E78B1" w:rsidRDefault="003B6E96" w:rsidP="00752E95">
            <w:pPr>
              <w:pStyle w:val="Prrafodelista"/>
              <w:numPr>
                <w:ilvl w:val="1"/>
                <w:numId w:val="2"/>
              </w:numPr>
              <w:jc w:val="both"/>
              <w:rPr>
                <w:sz w:val="20"/>
                <w:szCs w:val="20"/>
              </w:rPr>
            </w:pPr>
            <w:r w:rsidRPr="005E78B1">
              <w:rPr>
                <w:sz w:val="20"/>
                <w:szCs w:val="20"/>
              </w:rPr>
              <w:t>Propone argumentos de valor, demostrando compromiso hacia el trabajo</w:t>
            </w:r>
            <w:r w:rsidR="002661E8" w:rsidRPr="005E78B1">
              <w:rPr>
                <w:sz w:val="20"/>
                <w:szCs w:val="20"/>
              </w:rPr>
              <w:t xml:space="preserve"> con iniciativa</w:t>
            </w:r>
            <w:r w:rsidR="00752E95" w:rsidRPr="005E78B1">
              <w:rPr>
                <w:sz w:val="20"/>
                <w:szCs w:val="20"/>
              </w:rPr>
              <w:t>,</w:t>
            </w:r>
            <w:r w:rsidR="002661E8" w:rsidRPr="005E78B1">
              <w:rPr>
                <w:sz w:val="20"/>
                <w:szCs w:val="20"/>
              </w:rPr>
              <w:t xml:space="preserve"> creatividad</w:t>
            </w:r>
            <w:r w:rsidRPr="005E78B1">
              <w:rPr>
                <w:sz w:val="20"/>
                <w:szCs w:val="20"/>
              </w:rPr>
              <w:t xml:space="preserve"> </w:t>
            </w:r>
            <w:r w:rsidR="00752E95" w:rsidRPr="005E78B1">
              <w:rPr>
                <w:sz w:val="20"/>
                <w:szCs w:val="20"/>
              </w:rPr>
              <w:t xml:space="preserve">y en forma proactiva </w:t>
            </w:r>
            <w:r w:rsidRPr="005E78B1">
              <w:rPr>
                <w:sz w:val="20"/>
                <w:szCs w:val="20"/>
              </w:rPr>
              <w:t xml:space="preserve">que dan lugar </w:t>
            </w:r>
            <w:r w:rsidR="00752E95" w:rsidRPr="005E78B1">
              <w:rPr>
                <w:sz w:val="20"/>
                <w:szCs w:val="20"/>
              </w:rPr>
              <w:t xml:space="preserve">a propuestas </w:t>
            </w:r>
            <w:r w:rsidRPr="005E78B1">
              <w:rPr>
                <w:sz w:val="20"/>
                <w:szCs w:val="20"/>
              </w:rPr>
              <w:t>de cambio o mejoramiento</w:t>
            </w:r>
            <w:r w:rsidR="00752E95" w:rsidRPr="005E78B1">
              <w:rPr>
                <w:sz w:val="20"/>
                <w:szCs w:val="20"/>
              </w:rPr>
              <w:t xml:space="preserve"> en los procesos</w:t>
            </w:r>
            <w:r w:rsidR="00D10735" w:rsidRPr="005E78B1">
              <w:rPr>
                <w:sz w:val="20"/>
                <w:szCs w:val="20"/>
              </w:rPr>
              <w:t>.</w:t>
            </w:r>
          </w:p>
        </w:tc>
      </w:tr>
    </w:tbl>
    <w:p w14:paraId="370DA0D9" w14:textId="3BF9082F" w:rsidR="00FC0641" w:rsidRPr="00A80AFF" w:rsidRDefault="00FC0641">
      <w:pPr>
        <w:rPr>
          <w:b/>
        </w:rPr>
      </w:pPr>
    </w:p>
    <w:p w14:paraId="20E07AA1" w14:textId="77777777" w:rsidR="00A92AB8" w:rsidRPr="00A80AFF" w:rsidRDefault="002801E8" w:rsidP="002801E8">
      <w:pPr>
        <w:pStyle w:val="Prrafodelista"/>
        <w:numPr>
          <w:ilvl w:val="0"/>
          <w:numId w:val="1"/>
        </w:numPr>
        <w:spacing w:after="0" w:line="240" w:lineRule="auto"/>
        <w:ind w:left="284" w:hanging="284"/>
        <w:jc w:val="both"/>
        <w:rPr>
          <w:b/>
        </w:rPr>
      </w:pPr>
      <w:r w:rsidRPr="00A80AFF">
        <w:rPr>
          <w:b/>
        </w:rPr>
        <w:t>Procedimientos Evaluativos</w:t>
      </w:r>
    </w:p>
    <w:p w14:paraId="5ECD2523" w14:textId="07A30D14" w:rsidR="002801E8" w:rsidRPr="00A80AFF" w:rsidRDefault="002801E8" w:rsidP="002801E8">
      <w:pPr>
        <w:spacing w:after="0" w:line="240" w:lineRule="auto"/>
        <w:jc w:val="both"/>
      </w:pPr>
      <w:r w:rsidRPr="00A80AFF">
        <w:t xml:space="preserve">El </w:t>
      </w:r>
      <w:r w:rsidR="006F34CB">
        <w:t>estudiante</w:t>
      </w:r>
      <w:r w:rsidRPr="00A80AFF">
        <w:t xml:space="preserve"> desarrollará </w:t>
      </w:r>
      <w:r w:rsidR="00751E5C" w:rsidRPr="00A80AFF">
        <w:t>dos</w:t>
      </w:r>
      <w:r w:rsidRPr="00A80AFF">
        <w:t xml:space="preserve"> documento</w:t>
      </w:r>
      <w:r w:rsidR="00751E5C" w:rsidRPr="00A80AFF">
        <w:t>s</w:t>
      </w:r>
      <w:r w:rsidRPr="00A80AFF">
        <w:t xml:space="preserve"> de práctica</w:t>
      </w:r>
      <w:r w:rsidR="00B4076A" w:rsidRPr="00A80AFF">
        <w:t>, entregando un informe de avance y un informe final</w:t>
      </w:r>
      <w:r w:rsidRPr="00A80AFF">
        <w:t xml:space="preserve"> que evidencie el trabajo o tarea realizado en el campo laboral, que visibilice un conocimiento relacionado a las dinámicas y necesidades de los sectores públicos o privados donde realice la práctica profesion</w:t>
      </w:r>
      <w:r w:rsidR="002661E8" w:rsidRPr="00A80AFF">
        <w:t>al I</w:t>
      </w:r>
      <w:r w:rsidRPr="00A80AFF">
        <w:t>.</w:t>
      </w:r>
    </w:p>
    <w:p w14:paraId="7F16A7D2" w14:textId="4CCB11DA" w:rsidR="002801E8" w:rsidRPr="00A80AFF" w:rsidRDefault="002801E8" w:rsidP="002801E8">
      <w:pPr>
        <w:spacing w:after="0" w:line="240" w:lineRule="auto"/>
        <w:jc w:val="both"/>
      </w:pPr>
      <w:r w:rsidRPr="00A80AFF">
        <w:t xml:space="preserve">Al término de la práctica, el </w:t>
      </w:r>
      <w:r w:rsidR="006F34CB">
        <w:t xml:space="preserve">estudiante </w:t>
      </w:r>
      <w:r w:rsidRPr="00A80AFF">
        <w:t>también realizará una autoevaluación y recibirá una evaluación de su jefe, superior o supervisor del lugar donde trabajó.</w:t>
      </w:r>
    </w:p>
    <w:p w14:paraId="23312A03" w14:textId="586C93DD" w:rsidR="00B4076A" w:rsidRDefault="00751E5C" w:rsidP="00701576">
      <w:pPr>
        <w:spacing w:after="0" w:line="240" w:lineRule="auto"/>
        <w:jc w:val="both"/>
      </w:pPr>
      <w:r w:rsidRPr="00A80AFF">
        <w:t>En</w:t>
      </w:r>
      <w:r w:rsidR="00B4076A" w:rsidRPr="00A80AFF">
        <w:t xml:space="preserve"> la evaluación global de la práctica profesional I se considerará las siguientes ponderaciones </w:t>
      </w:r>
      <w:r w:rsidR="00752E95" w:rsidRPr="00A80AFF">
        <w:t xml:space="preserve">para </w:t>
      </w:r>
      <w:r w:rsidR="00B4076A" w:rsidRPr="00A80AFF">
        <w:t>la nota final:</w:t>
      </w:r>
    </w:p>
    <w:p w14:paraId="58715AED" w14:textId="77777777" w:rsidR="00EF75FE" w:rsidRPr="00A80AFF" w:rsidRDefault="00EF75FE" w:rsidP="00701576">
      <w:pPr>
        <w:spacing w:after="0" w:line="240" w:lineRule="auto"/>
        <w:jc w:val="both"/>
      </w:pPr>
    </w:p>
    <w:p w14:paraId="30257F58" w14:textId="5370C2EB" w:rsidR="00F45BEE" w:rsidRPr="00A80AFF" w:rsidRDefault="00B4076A" w:rsidP="00A80AFF">
      <w:pPr>
        <w:pStyle w:val="Prrafodelista"/>
        <w:numPr>
          <w:ilvl w:val="0"/>
          <w:numId w:val="5"/>
        </w:numPr>
        <w:tabs>
          <w:tab w:val="left" w:pos="4820"/>
        </w:tabs>
        <w:spacing w:after="0" w:line="240" w:lineRule="auto"/>
        <w:jc w:val="both"/>
        <w:rPr>
          <w:ins w:id="0" w:author="Jonathan Emilio Paredes Ponce" w:date="2017-11-21T15:48:00Z"/>
        </w:rPr>
      </w:pPr>
      <w:r w:rsidRPr="00A80AFF">
        <w:t>Informe</w:t>
      </w:r>
      <w:r w:rsidR="00DA089F" w:rsidRPr="00A80AFF">
        <w:t xml:space="preserve"> de</w:t>
      </w:r>
      <w:r w:rsidRPr="00A80AFF">
        <w:t xml:space="preserve"> práctica:</w:t>
      </w:r>
      <w:r w:rsidR="00751E5C" w:rsidRPr="00A80AFF">
        <w:tab/>
      </w:r>
      <w:r w:rsidR="00DA089F" w:rsidRPr="00A80AFF">
        <w:t>5</w:t>
      </w:r>
      <w:r w:rsidRPr="00A80AFF">
        <w:t>0%</w:t>
      </w:r>
    </w:p>
    <w:p w14:paraId="0E33727D" w14:textId="5B6315E4" w:rsidR="00DA089F" w:rsidRPr="00A80AFF" w:rsidRDefault="00DA089F" w:rsidP="00A80AFF">
      <w:pPr>
        <w:pStyle w:val="Prrafodelista"/>
        <w:numPr>
          <w:ilvl w:val="1"/>
          <w:numId w:val="3"/>
        </w:numPr>
        <w:tabs>
          <w:tab w:val="left" w:pos="4395"/>
        </w:tabs>
        <w:spacing w:after="0" w:line="240" w:lineRule="auto"/>
        <w:jc w:val="both"/>
      </w:pPr>
      <w:r w:rsidRPr="00A80AFF">
        <w:t>Avance de práctica:</w:t>
      </w:r>
      <w:r w:rsidRPr="00A80AFF">
        <w:tab/>
      </w:r>
      <w:r w:rsidR="001513EC">
        <w:t xml:space="preserve">        </w:t>
      </w:r>
      <w:r w:rsidRPr="00A80AFF">
        <w:t>10%</w:t>
      </w:r>
    </w:p>
    <w:p w14:paraId="66BBCC12" w14:textId="07648B34" w:rsidR="00B4076A" w:rsidRPr="00A80AFF" w:rsidRDefault="00B4076A" w:rsidP="00A80AFF">
      <w:pPr>
        <w:pStyle w:val="Prrafodelista"/>
        <w:numPr>
          <w:ilvl w:val="1"/>
          <w:numId w:val="3"/>
        </w:numPr>
        <w:tabs>
          <w:tab w:val="left" w:pos="4395"/>
        </w:tabs>
        <w:spacing w:after="0" w:line="240" w:lineRule="auto"/>
        <w:jc w:val="both"/>
      </w:pPr>
      <w:r w:rsidRPr="00A80AFF">
        <w:t>final de prá</w:t>
      </w:r>
      <w:r w:rsidR="00751E5C" w:rsidRPr="00A80AFF">
        <w:t>c</w:t>
      </w:r>
      <w:r w:rsidRPr="00A80AFF">
        <w:t>tica</w:t>
      </w:r>
      <w:r w:rsidR="00751E5C" w:rsidRPr="00A80AFF">
        <w:t>:</w:t>
      </w:r>
      <w:r w:rsidR="00751E5C" w:rsidRPr="00A80AFF">
        <w:tab/>
      </w:r>
      <w:r w:rsidR="001513EC">
        <w:t xml:space="preserve">        </w:t>
      </w:r>
      <w:r w:rsidR="00751E5C" w:rsidRPr="00A80AFF">
        <w:t>40%</w:t>
      </w:r>
    </w:p>
    <w:p w14:paraId="4D90C440" w14:textId="77777777" w:rsidR="00751E5C" w:rsidRPr="00A80AFF" w:rsidRDefault="00751E5C" w:rsidP="008251D1">
      <w:pPr>
        <w:pStyle w:val="Prrafodelista"/>
        <w:numPr>
          <w:ilvl w:val="0"/>
          <w:numId w:val="3"/>
        </w:numPr>
        <w:tabs>
          <w:tab w:val="left" w:pos="4820"/>
        </w:tabs>
        <w:spacing w:after="0" w:line="240" w:lineRule="auto"/>
        <w:jc w:val="both"/>
      </w:pPr>
      <w:r w:rsidRPr="00A80AFF">
        <w:t>Evaluación del jefe, superior o supervisor:</w:t>
      </w:r>
      <w:r w:rsidRPr="00A80AFF">
        <w:tab/>
        <w:t>40%</w:t>
      </w:r>
    </w:p>
    <w:p w14:paraId="45C5B2CD" w14:textId="77777777" w:rsidR="00751E5C" w:rsidRPr="00A80AFF" w:rsidRDefault="00751E5C" w:rsidP="008251D1">
      <w:pPr>
        <w:pStyle w:val="Prrafodelista"/>
        <w:numPr>
          <w:ilvl w:val="0"/>
          <w:numId w:val="3"/>
        </w:numPr>
        <w:tabs>
          <w:tab w:val="left" w:pos="4820"/>
        </w:tabs>
        <w:spacing w:after="0" w:line="240" w:lineRule="auto"/>
        <w:jc w:val="both"/>
      </w:pPr>
      <w:r w:rsidRPr="00A80AFF">
        <w:t>Autoevaluación</w:t>
      </w:r>
      <w:r w:rsidR="008251D1" w:rsidRPr="00A80AFF">
        <w:t xml:space="preserve"> de práctica profesional</w:t>
      </w:r>
      <w:r w:rsidRPr="00A80AFF">
        <w:t>:</w:t>
      </w:r>
      <w:r w:rsidRPr="00A80AFF">
        <w:tab/>
        <w:t>10%</w:t>
      </w:r>
    </w:p>
    <w:p w14:paraId="4C693D5C" w14:textId="2FC704F9" w:rsidR="00066C82" w:rsidRDefault="00066C82" w:rsidP="00701576">
      <w:pPr>
        <w:spacing w:after="0" w:line="240" w:lineRule="auto"/>
        <w:jc w:val="both"/>
      </w:pPr>
      <w:r>
        <w:br w:type="page"/>
      </w:r>
    </w:p>
    <w:p w14:paraId="7C63D8EC" w14:textId="77777777" w:rsidR="001535A4" w:rsidRPr="00A80AFF" w:rsidRDefault="001535A4" w:rsidP="001535A4">
      <w:pPr>
        <w:pStyle w:val="Prrafodelista"/>
        <w:numPr>
          <w:ilvl w:val="0"/>
          <w:numId w:val="1"/>
        </w:numPr>
        <w:spacing w:after="0" w:line="240" w:lineRule="auto"/>
        <w:ind w:left="284" w:hanging="284"/>
        <w:jc w:val="both"/>
        <w:rPr>
          <w:b/>
        </w:rPr>
      </w:pPr>
      <w:r w:rsidRPr="00A80AFF">
        <w:rPr>
          <w:b/>
        </w:rPr>
        <w:lastRenderedPageBreak/>
        <w:t>Formalidad para realizar la práctica profesional I</w:t>
      </w:r>
    </w:p>
    <w:p w14:paraId="1D85C228" w14:textId="7C6F3F17" w:rsidR="00701576" w:rsidRDefault="001535A4" w:rsidP="00623276">
      <w:pPr>
        <w:pStyle w:val="Prrafodelista"/>
        <w:numPr>
          <w:ilvl w:val="0"/>
          <w:numId w:val="4"/>
        </w:numPr>
        <w:spacing w:after="0" w:line="240" w:lineRule="auto"/>
        <w:ind w:left="426" w:hanging="426"/>
        <w:jc w:val="both"/>
      </w:pPr>
      <w:bookmarkStart w:id="1" w:name="_Hlk23773646"/>
      <w:r w:rsidRPr="00A80AFF">
        <w:rPr>
          <w:b/>
        </w:rPr>
        <w:t>Inscripción de la práctica</w:t>
      </w:r>
      <w:r w:rsidR="00907F6B" w:rsidRPr="00A80AFF">
        <w:rPr>
          <w:b/>
        </w:rPr>
        <w:t>:</w:t>
      </w:r>
      <w:r w:rsidR="00907F6B" w:rsidRPr="00A80AFF">
        <w:t xml:space="preserve"> el </w:t>
      </w:r>
      <w:r w:rsidR="00623276">
        <w:t>estudiante</w:t>
      </w:r>
      <w:r w:rsidR="00907F6B" w:rsidRPr="00A80AFF">
        <w:t xml:space="preserve"> será responsable de buscar el lugar en donde pueda realizar su práctica profesional, sin perjuicio de la colaboración que pueda prestarle la Dirección de la Carrera, por medio de organizaciones en convenio o en contacto, para tal efecto. Todas las prácticas profesionales deben ser inscritas con la ficha de inscripción de práctica profesional</w:t>
      </w:r>
      <w:r w:rsidR="007D3FDA" w:rsidRPr="00A80AFF">
        <w:t xml:space="preserve"> ante el coordinador de prácticas</w:t>
      </w:r>
      <w:r w:rsidR="00907F6B" w:rsidRPr="00A80AFF">
        <w:t>.</w:t>
      </w:r>
      <w:r w:rsidR="00787DEB" w:rsidRPr="00A80AFF">
        <w:t xml:space="preserve"> De no cumplir con los requerimientos básicos para el logro de las competencias, la práctica puede ser rechazada por la dirección de carrera.</w:t>
      </w:r>
    </w:p>
    <w:p w14:paraId="3F344AF3" w14:textId="77777777" w:rsidR="005E78B1" w:rsidRPr="00A80AFF" w:rsidRDefault="005E78B1" w:rsidP="00623276">
      <w:pPr>
        <w:pStyle w:val="Prrafodelista"/>
        <w:spacing w:after="0" w:line="240" w:lineRule="auto"/>
        <w:ind w:left="426" w:hanging="426"/>
        <w:jc w:val="both"/>
      </w:pPr>
    </w:p>
    <w:p w14:paraId="2F764C14" w14:textId="4AB4D730" w:rsidR="00907F6B" w:rsidRDefault="00907F6B" w:rsidP="00623276">
      <w:pPr>
        <w:pStyle w:val="Prrafodelista"/>
        <w:numPr>
          <w:ilvl w:val="0"/>
          <w:numId w:val="4"/>
        </w:numPr>
        <w:spacing w:after="0" w:line="240" w:lineRule="auto"/>
        <w:ind w:left="426" w:hanging="426"/>
        <w:jc w:val="both"/>
      </w:pPr>
      <w:r w:rsidRPr="00A80AFF">
        <w:rPr>
          <w:b/>
        </w:rPr>
        <w:t>Estado de avance:</w:t>
      </w:r>
      <w:r w:rsidRPr="00A80AFF">
        <w:t xml:space="preserve"> </w:t>
      </w:r>
      <w:r w:rsidR="007D3FDA" w:rsidRPr="00A80AFF">
        <w:t xml:space="preserve">al completar la </w:t>
      </w:r>
      <w:r w:rsidR="005E78B1">
        <w:t>mitad de las horas</w:t>
      </w:r>
      <w:r w:rsidR="007D3FDA" w:rsidRPr="00A80AFF">
        <w:t xml:space="preserve"> de su práctica profesional, </w:t>
      </w:r>
      <w:r w:rsidRPr="00A80AFF">
        <w:t xml:space="preserve">el </w:t>
      </w:r>
      <w:r w:rsidR="007F20D7">
        <w:t>estudiante</w:t>
      </w:r>
      <w:r w:rsidRPr="00A80AFF">
        <w:t xml:space="preserve"> deberá </w:t>
      </w:r>
      <w:r w:rsidR="007D3FDA" w:rsidRPr="00A80AFF">
        <w:t>entrega</w:t>
      </w:r>
      <w:r w:rsidRPr="00A80AFF">
        <w:t>r</w:t>
      </w:r>
      <w:r w:rsidR="007D3FDA" w:rsidRPr="00A80AFF">
        <w:t xml:space="preserve"> al coordinador de prácticas </w:t>
      </w:r>
      <w:r w:rsidRPr="00A80AFF">
        <w:t xml:space="preserve">el primer informe de avance de práctica </w:t>
      </w:r>
      <w:r w:rsidR="00A24522" w:rsidRPr="00A80AFF">
        <w:t>e</w:t>
      </w:r>
      <w:r w:rsidR="007D3FDA" w:rsidRPr="00A80AFF">
        <w:t>n el que presentará</w:t>
      </w:r>
      <w:r w:rsidR="00A24522" w:rsidRPr="00A80AFF">
        <w:t>,</w:t>
      </w:r>
      <w:r w:rsidR="007D3FDA" w:rsidRPr="00A80AFF">
        <w:t xml:space="preserve"> en forma preliminar, las actividades realizadas hasta ese momento </w:t>
      </w:r>
      <w:r w:rsidR="00A80AFF" w:rsidRPr="00A80AFF">
        <w:t>de acuerdo con</w:t>
      </w:r>
      <w:r w:rsidR="007D3FDA" w:rsidRPr="00A80AFF">
        <w:t xml:space="preserve"> lo</w:t>
      </w:r>
      <w:r w:rsidR="004579F7" w:rsidRPr="00A80AFF">
        <w:t xml:space="preserve">s contenidos </w:t>
      </w:r>
      <w:r w:rsidR="007D3FDA" w:rsidRPr="00A80AFF">
        <w:t xml:space="preserve">que se indica en el avance de documento de práctica. Sin perjuicio de lo anterior, el coordinador de prácticas podrá realizar una visita a terreno sin previo aviso, para constatar en el formulario de visita a terreno las actividades realizadas por el </w:t>
      </w:r>
      <w:r w:rsidR="007F20D7">
        <w:t>estudiante</w:t>
      </w:r>
      <w:r w:rsidR="007D3FDA" w:rsidRPr="00A80AFF">
        <w:t xml:space="preserve"> en la empresa.</w:t>
      </w:r>
    </w:p>
    <w:p w14:paraId="3B7D2D0E" w14:textId="77777777" w:rsidR="005E78B1" w:rsidRPr="00A80AFF" w:rsidRDefault="005E78B1" w:rsidP="00623276">
      <w:pPr>
        <w:spacing w:after="0" w:line="240" w:lineRule="auto"/>
        <w:ind w:left="426" w:hanging="426"/>
        <w:jc w:val="both"/>
      </w:pPr>
    </w:p>
    <w:p w14:paraId="6851630B" w14:textId="5B7EE14B" w:rsidR="007D3FDA" w:rsidRDefault="00A7221B" w:rsidP="00623276">
      <w:pPr>
        <w:pStyle w:val="Prrafodelista"/>
        <w:numPr>
          <w:ilvl w:val="0"/>
          <w:numId w:val="4"/>
        </w:numPr>
        <w:spacing w:after="0" w:line="240" w:lineRule="auto"/>
        <w:ind w:left="426" w:hanging="426"/>
        <w:jc w:val="both"/>
      </w:pPr>
      <w:r w:rsidRPr="00A80AFF">
        <w:rPr>
          <w:b/>
        </w:rPr>
        <w:t>Informe final de práctica:</w:t>
      </w:r>
      <w:r w:rsidRPr="00A80AFF">
        <w:t xml:space="preserve"> en un plazo máximo de dos semanas (10 días hábiles) </w:t>
      </w:r>
      <w:r w:rsidR="004579F7" w:rsidRPr="00A80AFF">
        <w:t>de finalizada la práctica</w:t>
      </w:r>
      <w:r w:rsidR="00A30E54">
        <w:t xml:space="preserve"> (o las fecha que disponga el coordinador de prácticas)</w:t>
      </w:r>
      <w:r w:rsidR="004579F7" w:rsidRPr="00A80AFF">
        <w:t xml:space="preserve"> </w:t>
      </w:r>
      <w:r w:rsidRPr="00A80AFF">
        <w:t xml:space="preserve">el </w:t>
      </w:r>
      <w:r w:rsidR="007F20D7">
        <w:t xml:space="preserve">estudiante </w:t>
      </w:r>
      <w:r w:rsidRPr="00A80AFF">
        <w:t xml:space="preserve">deberá entregar </w:t>
      </w:r>
      <w:r w:rsidR="004579F7" w:rsidRPr="00A80AFF">
        <w:t xml:space="preserve">el informe final de práctica, </w:t>
      </w:r>
      <w:r w:rsidR="00A30E54" w:rsidRPr="00A80AFF">
        <w:t>de acuerdo con</w:t>
      </w:r>
      <w:r w:rsidR="004579F7" w:rsidRPr="00A80AFF">
        <w:t xml:space="preserve"> los contenidos que se indica en el documento final de práctica.</w:t>
      </w:r>
    </w:p>
    <w:p w14:paraId="1B270263" w14:textId="77777777" w:rsidR="005E78B1" w:rsidRPr="00A80AFF" w:rsidRDefault="005E78B1" w:rsidP="00623276">
      <w:pPr>
        <w:spacing w:after="0" w:line="240" w:lineRule="auto"/>
        <w:ind w:left="426" w:hanging="426"/>
        <w:jc w:val="both"/>
      </w:pPr>
    </w:p>
    <w:p w14:paraId="15519DA7" w14:textId="4A66EF10" w:rsidR="008251D1" w:rsidRPr="00A80AFF" w:rsidRDefault="004579F7" w:rsidP="00623276">
      <w:pPr>
        <w:pStyle w:val="Prrafodelista"/>
        <w:numPr>
          <w:ilvl w:val="0"/>
          <w:numId w:val="4"/>
        </w:numPr>
        <w:spacing w:after="0" w:line="240" w:lineRule="auto"/>
        <w:ind w:left="426" w:hanging="426"/>
        <w:jc w:val="both"/>
      </w:pPr>
      <w:r w:rsidRPr="00A80AFF">
        <w:rPr>
          <w:b/>
        </w:rPr>
        <w:t>Evaluación de la práctica por parte de la empresa:</w:t>
      </w:r>
      <w:r w:rsidRPr="00A80AFF">
        <w:t xml:space="preserve"> </w:t>
      </w:r>
      <w:r w:rsidR="00A30E54">
        <w:t xml:space="preserve">antes de </w:t>
      </w:r>
      <w:r w:rsidRPr="00A80AFF">
        <w:t xml:space="preserve">finalizada la práctica el </w:t>
      </w:r>
      <w:r w:rsidR="00A30E54">
        <w:t>estudiante</w:t>
      </w:r>
      <w:r w:rsidRPr="00A80AFF">
        <w:t xml:space="preserve"> deberá solicitar al jefe, superior o supervisor su evaluación de la práctica completando el formulario de evaluación y el que deberá hacer llegar al coordinador de prácticas </w:t>
      </w:r>
      <w:r w:rsidR="00A30E54">
        <w:t>antes del término del periodo de práctica</w:t>
      </w:r>
      <w:r w:rsidRPr="00A80AFF">
        <w:t>.</w:t>
      </w:r>
    </w:p>
    <w:p w14:paraId="4FFE8C99" w14:textId="77777777" w:rsidR="005E78B1" w:rsidRPr="005E78B1" w:rsidRDefault="005E78B1" w:rsidP="00623276">
      <w:pPr>
        <w:pStyle w:val="Prrafodelista"/>
        <w:spacing w:after="0" w:line="240" w:lineRule="auto"/>
        <w:ind w:left="426" w:hanging="426"/>
        <w:jc w:val="both"/>
      </w:pPr>
    </w:p>
    <w:p w14:paraId="7719BE6C" w14:textId="3221EA6C" w:rsidR="004579F7" w:rsidRPr="00A80AFF" w:rsidRDefault="008251D1" w:rsidP="00623276">
      <w:pPr>
        <w:pStyle w:val="Prrafodelista"/>
        <w:numPr>
          <w:ilvl w:val="0"/>
          <w:numId w:val="4"/>
        </w:numPr>
        <w:spacing w:after="0" w:line="240" w:lineRule="auto"/>
        <w:ind w:left="426" w:hanging="426"/>
        <w:jc w:val="both"/>
      </w:pPr>
      <w:r w:rsidRPr="005E78B1">
        <w:rPr>
          <w:b/>
        </w:rPr>
        <w:t xml:space="preserve">Autoevaluación de la práctica: </w:t>
      </w:r>
      <w:r w:rsidR="00A30E54">
        <w:t xml:space="preserve">antes de </w:t>
      </w:r>
      <w:r w:rsidRPr="00A80AFF">
        <w:t xml:space="preserve">finalizada la práctica, el </w:t>
      </w:r>
      <w:r w:rsidR="007F20D7">
        <w:t xml:space="preserve">estudiante </w:t>
      </w:r>
      <w:r w:rsidRPr="00A80AFF">
        <w:t>deberá entregar al coordinador de prácticas el documento de autoevaluación de práctica profesional, completando con su propio juicio la evaluación del trabajo desempeñado.</w:t>
      </w:r>
    </w:p>
    <w:p w14:paraId="7557497E" w14:textId="77777777" w:rsidR="005E78B1" w:rsidRPr="005E78B1" w:rsidRDefault="005E78B1" w:rsidP="00623276">
      <w:pPr>
        <w:pStyle w:val="Prrafodelista"/>
        <w:spacing w:after="0" w:line="240" w:lineRule="auto"/>
        <w:ind w:left="426" w:hanging="426"/>
        <w:jc w:val="both"/>
      </w:pPr>
    </w:p>
    <w:p w14:paraId="31AB1C43" w14:textId="39E3F4DD" w:rsidR="008251D1" w:rsidRPr="00A80AFF" w:rsidRDefault="008251D1" w:rsidP="00623276">
      <w:pPr>
        <w:pStyle w:val="Prrafodelista"/>
        <w:numPr>
          <w:ilvl w:val="0"/>
          <w:numId w:val="4"/>
        </w:numPr>
        <w:spacing w:after="0" w:line="240" w:lineRule="auto"/>
        <w:ind w:left="426" w:hanging="426"/>
        <w:jc w:val="both"/>
      </w:pPr>
      <w:r w:rsidRPr="00A80AFF">
        <w:rPr>
          <w:b/>
        </w:rPr>
        <w:t>Acta final de la práctica:</w:t>
      </w:r>
      <w:r w:rsidRPr="00A80AFF">
        <w:t xml:space="preserve"> el coordinador de práctica en un plazo máximo de 3 semanas (15 días hábiles) </w:t>
      </w:r>
      <w:r w:rsidR="00752E95" w:rsidRPr="00A80AFF">
        <w:t xml:space="preserve">después de recibido los documentos de la práctica realizada, </w:t>
      </w:r>
      <w:r w:rsidRPr="00A80AFF">
        <w:t xml:space="preserve">deberá entregar al </w:t>
      </w:r>
      <w:r w:rsidR="006F34CB">
        <w:t xml:space="preserve">estudiante </w:t>
      </w:r>
      <w:r w:rsidRPr="00A80AFF">
        <w:t>el acta final de la práctica donde se dejar</w:t>
      </w:r>
      <w:r w:rsidR="00752E95" w:rsidRPr="00A80AFF">
        <w:t>á</w:t>
      </w:r>
      <w:r w:rsidRPr="00A80AFF">
        <w:t xml:space="preserve"> constancia y registro de la nota final obtenida por el </w:t>
      </w:r>
      <w:r w:rsidR="006F34CB">
        <w:t>estudiante</w:t>
      </w:r>
      <w:r w:rsidRPr="00A80AFF">
        <w:t xml:space="preserve"> y del cierre del proceso.</w:t>
      </w:r>
      <w:bookmarkEnd w:id="1"/>
    </w:p>
    <w:sectPr w:rsidR="008251D1" w:rsidRPr="00A80AFF" w:rsidSect="00066C82">
      <w:headerReference w:type="default" r:id="rId8"/>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AD585" w14:textId="77777777" w:rsidR="00455839" w:rsidRDefault="00455839" w:rsidP="003542C5">
      <w:pPr>
        <w:spacing w:after="0" w:line="240" w:lineRule="auto"/>
      </w:pPr>
      <w:r>
        <w:separator/>
      </w:r>
    </w:p>
  </w:endnote>
  <w:endnote w:type="continuationSeparator" w:id="0">
    <w:p w14:paraId="11536A8C" w14:textId="77777777" w:rsidR="00455839" w:rsidRDefault="00455839" w:rsidP="00354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8615E" w14:textId="77777777" w:rsidR="00455839" w:rsidRDefault="00455839" w:rsidP="003542C5">
      <w:pPr>
        <w:spacing w:after="0" w:line="240" w:lineRule="auto"/>
      </w:pPr>
      <w:r>
        <w:separator/>
      </w:r>
    </w:p>
  </w:footnote>
  <w:footnote w:type="continuationSeparator" w:id="0">
    <w:p w14:paraId="1F3EEB5F" w14:textId="77777777" w:rsidR="00455839" w:rsidRDefault="00455839" w:rsidP="00354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7DBE7" w14:textId="454FC008" w:rsidR="00CA5D6E" w:rsidRPr="00DC726A" w:rsidRDefault="00CA5D6E" w:rsidP="00CA5D6E">
    <w:pPr>
      <w:pStyle w:val="Encabezado"/>
      <w:jc w:val="right"/>
      <w:rPr>
        <w:rFonts w:ascii="Calibri" w:hAnsi="Calibri" w:cs="Calibri"/>
        <w:sz w:val="18"/>
      </w:rPr>
    </w:pPr>
    <w:r w:rsidRPr="00DC726A">
      <w:rPr>
        <w:rFonts w:ascii="Calibri" w:hAnsi="Calibri" w:cs="Calibri"/>
        <w:noProof/>
        <w:sz w:val="18"/>
      </w:rPr>
      <w:drawing>
        <wp:anchor distT="0" distB="0" distL="114300" distR="114300" simplePos="0" relativeHeight="251659264" behindDoc="1" locked="0" layoutInCell="1" allowOverlap="1" wp14:anchorId="5A4747A3" wp14:editId="764C8C61">
          <wp:simplePos x="0" y="0"/>
          <wp:positionH relativeFrom="margin">
            <wp:align>left</wp:align>
          </wp:positionH>
          <wp:positionV relativeFrom="paragraph">
            <wp:align>bottom</wp:align>
          </wp:positionV>
          <wp:extent cx="795020" cy="342265"/>
          <wp:effectExtent l="0" t="0" r="5080" b="635"/>
          <wp:wrapThrough wrapText="bothSides">
            <wp:wrapPolygon edited="0">
              <wp:start x="0" y="0"/>
              <wp:lineTo x="0" y="20438"/>
              <wp:lineTo x="21220" y="20438"/>
              <wp:lineTo x="21220" y="0"/>
              <wp:lineTo x="0" y="0"/>
            </wp:wrapPolygon>
          </wp:wrapThrough>
          <wp:docPr id="3" name="Imagen 3" descr="cid:image005.jpg@01CEC37B.D6286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5.jpg@01CEC37B.D6286B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4007" cy="3504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726A">
      <w:rPr>
        <w:rFonts w:ascii="Calibri" w:hAnsi="Calibri" w:cs="Calibri"/>
        <w:sz w:val="18"/>
      </w:rPr>
      <w:t>Facultad de Ingeniería</w:t>
    </w:r>
  </w:p>
  <w:p w14:paraId="73EC166A" w14:textId="332061CA" w:rsidR="00CA5D6E" w:rsidRPr="00DC726A" w:rsidRDefault="00CA5D6E" w:rsidP="00CA5D6E">
    <w:pPr>
      <w:pStyle w:val="Encabezado"/>
      <w:jc w:val="right"/>
      <w:rPr>
        <w:rFonts w:ascii="Calibri" w:hAnsi="Calibri" w:cs="Calibri"/>
        <w:sz w:val="18"/>
      </w:rPr>
    </w:pPr>
    <w:r w:rsidRPr="00DC726A">
      <w:rPr>
        <w:rFonts w:ascii="Calibri" w:hAnsi="Calibri" w:cs="Calibri"/>
        <w:sz w:val="18"/>
      </w:rPr>
      <w:t xml:space="preserve">Ing. Civil </w:t>
    </w:r>
    <w:r w:rsidR="007C6F8C">
      <w:rPr>
        <w:rFonts w:ascii="Calibri" w:hAnsi="Calibri" w:cs="Calibri"/>
        <w:sz w:val="18"/>
      </w:rPr>
      <w:t>Informática</w:t>
    </w:r>
  </w:p>
  <w:p w14:paraId="2D757953" w14:textId="6DA0F796" w:rsidR="003542C5" w:rsidRDefault="003542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9E8"/>
    <w:multiLevelType w:val="multilevel"/>
    <w:tmpl w:val="620AA0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193320"/>
    <w:multiLevelType w:val="hybridMultilevel"/>
    <w:tmpl w:val="56D454A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E1D4103"/>
    <w:multiLevelType w:val="hybridMultilevel"/>
    <w:tmpl w:val="FE001420"/>
    <w:lvl w:ilvl="0" w:tplc="FCCE357A">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AF91C34"/>
    <w:multiLevelType w:val="hybridMultilevel"/>
    <w:tmpl w:val="F96EAA8C"/>
    <w:lvl w:ilvl="0" w:tplc="0C0A0015">
      <w:start w:val="1"/>
      <w:numFmt w:val="upperLetter"/>
      <w:lvlText w:val="%1."/>
      <w:lvlJc w:val="left"/>
      <w:pPr>
        <w:ind w:left="163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E14161"/>
    <w:multiLevelType w:val="hybridMultilevel"/>
    <w:tmpl w:val="E7983CC2"/>
    <w:lvl w:ilvl="0" w:tplc="FCCE357A">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48409673">
    <w:abstractNumId w:val="3"/>
  </w:num>
  <w:num w:numId="2" w16cid:durableId="2028364735">
    <w:abstractNumId w:val="0"/>
  </w:num>
  <w:num w:numId="3" w16cid:durableId="1399474345">
    <w:abstractNumId w:val="2"/>
  </w:num>
  <w:num w:numId="4" w16cid:durableId="1620188877">
    <w:abstractNumId w:val="1"/>
  </w:num>
  <w:num w:numId="5" w16cid:durableId="88093888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Emilio Paredes Ponce">
    <w15:presenceInfo w15:providerId="None" w15:userId="Jonathan Emilio Paredes Po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1576"/>
    <w:rsid w:val="00066C82"/>
    <w:rsid w:val="000D56D6"/>
    <w:rsid w:val="000F1CC5"/>
    <w:rsid w:val="00104915"/>
    <w:rsid w:val="00131BDC"/>
    <w:rsid w:val="001513EC"/>
    <w:rsid w:val="001535A4"/>
    <w:rsid w:val="00154DF3"/>
    <w:rsid w:val="001578D0"/>
    <w:rsid w:val="0018188F"/>
    <w:rsid w:val="001A0558"/>
    <w:rsid w:val="001C5E14"/>
    <w:rsid w:val="00200B79"/>
    <w:rsid w:val="002661E8"/>
    <w:rsid w:val="002801E8"/>
    <w:rsid w:val="00290A8A"/>
    <w:rsid w:val="0029476B"/>
    <w:rsid w:val="002C4E94"/>
    <w:rsid w:val="002D25E6"/>
    <w:rsid w:val="003037CF"/>
    <w:rsid w:val="00333327"/>
    <w:rsid w:val="00352037"/>
    <w:rsid w:val="003542C5"/>
    <w:rsid w:val="00370081"/>
    <w:rsid w:val="003920F4"/>
    <w:rsid w:val="003B6E96"/>
    <w:rsid w:val="003C0ED3"/>
    <w:rsid w:val="003E3FC8"/>
    <w:rsid w:val="00447A0E"/>
    <w:rsid w:val="00455839"/>
    <w:rsid w:val="004579F7"/>
    <w:rsid w:val="00462AFE"/>
    <w:rsid w:val="004E047B"/>
    <w:rsid w:val="005400E4"/>
    <w:rsid w:val="005E78B1"/>
    <w:rsid w:val="00613CC8"/>
    <w:rsid w:val="00613F2F"/>
    <w:rsid w:val="00623276"/>
    <w:rsid w:val="006248AA"/>
    <w:rsid w:val="00625C8A"/>
    <w:rsid w:val="006272F8"/>
    <w:rsid w:val="00670DDC"/>
    <w:rsid w:val="006864BD"/>
    <w:rsid w:val="006F34CB"/>
    <w:rsid w:val="00701576"/>
    <w:rsid w:val="00751E5C"/>
    <w:rsid w:val="00752E95"/>
    <w:rsid w:val="00771FA9"/>
    <w:rsid w:val="00787DEB"/>
    <w:rsid w:val="007B42D3"/>
    <w:rsid w:val="007C6F8C"/>
    <w:rsid w:val="007D3FDA"/>
    <w:rsid w:val="007D7ED4"/>
    <w:rsid w:val="007E22F5"/>
    <w:rsid w:val="007F20D7"/>
    <w:rsid w:val="008251D1"/>
    <w:rsid w:val="00827C8D"/>
    <w:rsid w:val="00890562"/>
    <w:rsid w:val="008C2098"/>
    <w:rsid w:val="008E10DC"/>
    <w:rsid w:val="008E5683"/>
    <w:rsid w:val="00907F6B"/>
    <w:rsid w:val="009A17CC"/>
    <w:rsid w:val="00A24522"/>
    <w:rsid w:val="00A30E54"/>
    <w:rsid w:val="00A65040"/>
    <w:rsid w:val="00A70B97"/>
    <w:rsid w:val="00A7221B"/>
    <w:rsid w:val="00A80AFF"/>
    <w:rsid w:val="00A8716A"/>
    <w:rsid w:val="00A92AB8"/>
    <w:rsid w:val="00A950F0"/>
    <w:rsid w:val="00AC7A5D"/>
    <w:rsid w:val="00AD07A0"/>
    <w:rsid w:val="00B10791"/>
    <w:rsid w:val="00B324EF"/>
    <w:rsid w:val="00B4076A"/>
    <w:rsid w:val="00B75204"/>
    <w:rsid w:val="00B75598"/>
    <w:rsid w:val="00BD13FE"/>
    <w:rsid w:val="00BD7950"/>
    <w:rsid w:val="00C10CC3"/>
    <w:rsid w:val="00C146AB"/>
    <w:rsid w:val="00C418A4"/>
    <w:rsid w:val="00C807AB"/>
    <w:rsid w:val="00CA5D6E"/>
    <w:rsid w:val="00D10735"/>
    <w:rsid w:val="00D265F1"/>
    <w:rsid w:val="00D36548"/>
    <w:rsid w:val="00D7385D"/>
    <w:rsid w:val="00DA089F"/>
    <w:rsid w:val="00DA766C"/>
    <w:rsid w:val="00DB20B4"/>
    <w:rsid w:val="00E1238A"/>
    <w:rsid w:val="00E35536"/>
    <w:rsid w:val="00E47384"/>
    <w:rsid w:val="00E723AB"/>
    <w:rsid w:val="00E97515"/>
    <w:rsid w:val="00EC428D"/>
    <w:rsid w:val="00ED1019"/>
    <w:rsid w:val="00EF75FE"/>
    <w:rsid w:val="00F1312B"/>
    <w:rsid w:val="00F45BEE"/>
    <w:rsid w:val="00FC0641"/>
    <w:rsid w:val="00FC7E30"/>
    <w:rsid w:val="00FD4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CA797"/>
  <w15:docId w15:val="{C7F1AB52-F90A-4D3A-AECA-7506666C9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D07A0"/>
    <w:pPr>
      <w:ind w:left="720"/>
      <w:contextualSpacing/>
    </w:pPr>
  </w:style>
  <w:style w:type="table" w:styleId="Tablaconcuadrcula">
    <w:name w:val="Table Grid"/>
    <w:basedOn w:val="Tablanormal"/>
    <w:uiPriority w:val="39"/>
    <w:rsid w:val="000F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05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0558"/>
    <w:rPr>
      <w:rFonts w:ascii="Tahoma" w:hAnsi="Tahoma" w:cs="Tahoma"/>
      <w:sz w:val="16"/>
      <w:szCs w:val="16"/>
    </w:rPr>
  </w:style>
  <w:style w:type="paragraph" w:styleId="Revisin">
    <w:name w:val="Revision"/>
    <w:hidden/>
    <w:uiPriority w:val="99"/>
    <w:semiHidden/>
    <w:rsid w:val="00670DDC"/>
    <w:pPr>
      <w:spacing w:after="0" w:line="240" w:lineRule="auto"/>
    </w:pPr>
  </w:style>
  <w:style w:type="paragraph" w:styleId="Encabezado">
    <w:name w:val="header"/>
    <w:basedOn w:val="Normal"/>
    <w:link w:val="EncabezadoCar"/>
    <w:unhideWhenUsed/>
    <w:rsid w:val="003542C5"/>
    <w:pPr>
      <w:tabs>
        <w:tab w:val="center" w:pos="4419"/>
        <w:tab w:val="right" w:pos="8838"/>
      </w:tabs>
      <w:spacing w:after="0" w:line="240" w:lineRule="auto"/>
    </w:pPr>
  </w:style>
  <w:style w:type="character" w:customStyle="1" w:styleId="EncabezadoCar">
    <w:name w:val="Encabezado Car"/>
    <w:basedOn w:val="Fuentedeprrafopredeter"/>
    <w:link w:val="Encabezado"/>
    <w:rsid w:val="003542C5"/>
  </w:style>
  <w:style w:type="paragraph" w:styleId="Piedepgina">
    <w:name w:val="footer"/>
    <w:basedOn w:val="Normal"/>
    <w:link w:val="PiedepginaCar"/>
    <w:uiPriority w:val="99"/>
    <w:unhideWhenUsed/>
    <w:rsid w:val="003542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4D266-B299-425B-98CF-286033749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1264</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Antonio Bustos Werth</dc:creator>
  <cp:keywords/>
  <dc:description/>
  <cp:lastModifiedBy>Jose Ignacio Cardona Caicedo</cp:lastModifiedBy>
  <cp:revision>31</cp:revision>
  <dcterms:created xsi:type="dcterms:W3CDTF">2017-11-21T18:33:00Z</dcterms:created>
  <dcterms:modified xsi:type="dcterms:W3CDTF">2023-01-19T15:14:00Z</dcterms:modified>
</cp:coreProperties>
</file>